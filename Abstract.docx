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79F9" w14:textId="3F43BF01" w:rsidR="002B406F" w:rsidRDefault="002B406F" w:rsidP="00101B33">
      <w:pPr>
        <w:pStyle w:val="NormalWeb"/>
        <w:spacing w:after="0"/>
        <w:rPr>
          <w:ins w:id="0" w:author="Branlard, Emmanuel" w:date="2021-01-18T18:08:00Z"/>
        </w:rPr>
      </w:pPr>
      <w:ins w:id="1" w:author="Branlard, Emmanuel" w:date="2021-01-18T18:00:00Z">
        <w:r>
          <w:t>The n</w:t>
        </w:r>
      </w:ins>
      <w:ins w:id="2" w:author="Branlard, Emmanuel" w:date="2021-01-18T17:59:00Z">
        <w:r>
          <w:t>ext</w:t>
        </w:r>
      </w:ins>
      <w:ins w:id="3" w:author="Branlard, Emmanuel" w:date="2021-01-18T18:00:00Z">
        <w:r>
          <w:t xml:space="preserve"> </w:t>
        </w:r>
      </w:ins>
      <w:ins w:id="4" w:author="Branlard, Emmanuel" w:date="2021-01-18T17:59:00Z">
        <w:r>
          <w:t xml:space="preserve">generation </w:t>
        </w:r>
      </w:ins>
      <w:ins w:id="5" w:author="Branlard, Emmanuel" w:date="2021-01-18T18:00:00Z">
        <w:r>
          <w:t xml:space="preserve">of </w:t>
        </w:r>
      </w:ins>
      <w:ins w:id="6" w:author="Branlard, Emmanuel" w:date="2021-01-18T17:59:00Z">
        <w:r>
          <w:t xml:space="preserve">wind turbine </w:t>
        </w:r>
      </w:ins>
      <w:del w:id="7" w:author="Branlard, Emmanuel" w:date="2021-01-18T17:53:00Z">
        <w:r w:rsidR="00101B33" w:rsidDel="006C07BA">
          <w:delText>With n</w:delText>
        </w:r>
      </w:del>
      <w:del w:id="8" w:author="Branlard, Emmanuel" w:date="2021-01-18T17:55:00Z">
        <w:r w:rsidR="00101B33" w:rsidDel="006C07BA">
          <w:delText>ew</w:delText>
        </w:r>
      </w:del>
      <w:del w:id="9" w:author="Branlard, Emmanuel" w:date="2021-01-18T17:59:00Z">
        <w:r w:rsidR="00101B33" w:rsidDel="002B406F">
          <w:delText xml:space="preserve"> </w:delText>
        </w:r>
      </w:del>
      <w:del w:id="10" w:author="Branlard, Emmanuel" w:date="2021-01-18T17:51:00Z">
        <w:r w:rsidR="00101B33" w:rsidDel="006C07BA">
          <w:delText xml:space="preserve">emerging </w:delText>
        </w:r>
      </w:del>
      <w:del w:id="11" w:author="Branlard, Emmanuel" w:date="2021-01-18T17:59:00Z">
        <w:r w:rsidR="00101B33" w:rsidDel="002B406F">
          <w:delText>d</w:delText>
        </w:r>
      </w:del>
      <w:ins w:id="12" w:author="Branlard, Emmanuel" w:date="2021-01-18T17:59:00Z">
        <w:r>
          <w:t>d</w:t>
        </w:r>
      </w:ins>
      <w:r w:rsidR="00101B33">
        <w:t xml:space="preserve">igital technologies </w:t>
      </w:r>
      <w:del w:id="13" w:author="Branlard, Emmanuel" w:date="2021-01-18T17:51:00Z">
        <w:r w:rsidR="00101B33" w:rsidDel="006C07BA">
          <w:delText>there arises</w:delText>
        </w:r>
      </w:del>
      <w:del w:id="14" w:author="Branlard, Emmanuel" w:date="2021-01-18T18:00:00Z">
        <w:r w:rsidR="00101B33" w:rsidDel="002B406F">
          <w:delText xml:space="preserve"> the need for</w:delText>
        </w:r>
      </w:del>
      <w:ins w:id="15" w:author="Branlard, Emmanuel" w:date="2021-01-18T18:00:00Z">
        <w:r>
          <w:t>require</w:t>
        </w:r>
      </w:ins>
      <w:ins w:id="16" w:author="Branlard, Emmanuel" w:date="2021-01-18T18:54:00Z">
        <w:r w:rsidR="00A11BD5">
          <w:t>s</w:t>
        </w:r>
      </w:ins>
      <w:r w:rsidR="00101B33">
        <w:t xml:space="preserve"> </w:t>
      </w:r>
      <w:del w:id="17" w:author="Branlard, Emmanuel" w:date="2021-01-18T18:00:00Z">
        <w:r w:rsidR="00101B33" w:rsidDel="002B406F">
          <w:delText xml:space="preserve">more </w:delText>
        </w:r>
      </w:del>
      <w:ins w:id="18" w:author="Branlard, Emmanuel" w:date="2021-01-18T18:00:00Z">
        <w:r>
          <w:t>ve</w:t>
        </w:r>
      </w:ins>
      <w:ins w:id="19" w:author="Branlard, Emmanuel" w:date="2021-01-18T18:01:00Z">
        <w:r>
          <w:t>rsatile</w:t>
        </w:r>
      </w:ins>
      <w:del w:id="20" w:author="Branlard, Emmanuel" w:date="2021-01-18T18:00:00Z">
        <w:r w:rsidR="00101B33" w:rsidDel="002B406F">
          <w:delText>flexible</w:delText>
        </w:r>
      </w:del>
      <w:r w:rsidR="00101B33">
        <w:t xml:space="preserve"> aero-servo-hydro-elastic models</w:t>
      </w:r>
      <w:ins w:id="21" w:author="Branlard, Emmanuel" w:date="2021-01-18T18:54:00Z">
        <w:r w:rsidR="00A11BD5">
          <w:t>,</w:t>
        </w:r>
      </w:ins>
      <w:r w:rsidR="00101B33">
        <w:t xml:space="preserve"> </w:t>
      </w:r>
      <w:ins w:id="22" w:author="Branlard, Emmanuel" w:date="2021-01-18T18:01:00Z">
        <w:r>
          <w:t xml:space="preserve">of </w:t>
        </w:r>
      </w:ins>
      <w:del w:id="23" w:author="Branlard, Emmanuel" w:date="2021-01-18T18:01:00Z">
        <w:r w:rsidR="00101B33" w:rsidDel="002B406F">
          <w:delText xml:space="preserve">with </w:delText>
        </w:r>
      </w:del>
      <w:ins w:id="24" w:author="Branlard, Emmanuel" w:date="2021-01-18T18:01:00Z">
        <w:r>
          <w:t>various</w:t>
        </w:r>
      </w:ins>
      <w:ins w:id="25" w:author="Branlard, Emmanuel" w:date="2021-01-18T17:53:00Z">
        <w:r w:rsidR="006C07BA">
          <w:t xml:space="preserve"> level</w:t>
        </w:r>
      </w:ins>
      <w:ins w:id="26" w:author="Branlard, Emmanuel" w:date="2021-01-18T18:01:00Z">
        <w:r>
          <w:t>s</w:t>
        </w:r>
      </w:ins>
      <w:ins w:id="27" w:author="Branlard, Emmanuel" w:date="2021-01-18T17:53:00Z">
        <w:r w:rsidR="006C07BA">
          <w:t xml:space="preserve"> of fidelity</w:t>
        </w:r>
      </w:ins>
      <w:ins w:id="28" w:author="Branlard, Emmanuel" w:date="2021-01-18T18:54:00Z">
        <w:r w:rsidR="00A11BD5">
          <w:t>,</w:t>
        </w:r>
      </w:ins>
      <w:ins w:id="29" w:author="Branlard, Emmanuel" w:date="2021-01-18T17:53:00Z">
        <w:r w:rsidR="006C07BA">
          <w:t xml:space="preserve"> </w:t>
        </w:r>
      </w:ins>
      <w:ins w:id="30" w:author="Branlard, Emmanuel" w:date="2021-01-18T18:59:00Z">
        <w:r w:rsidR="008279F9">
          <w:t>and</w:t>
        </w:r>
      </w:ins>
      <w:ins w:id="31" w:author="Branlard, Emmanuel" w:date="2021-01-18T17:57:00Z">
        <w:r w:rsidR="006C07BA">
          <w:t xml:space="preserve"> suitable for </w:t>
        </w:r>
      </w:ins>
      <w:del w:id="32" w:author="Branlard, Emmanuel" w:date="2021-01-18T17:54:00Z">
        <w:r w:rsidR="00101B33" w:rsidDel="006C07BA">
          <w:delText>a variable degree of detail and</w:delText>
        </w:r>
      </w:del>
      <w:del w:id="33" w:author="Branlard, Emmanuel" w:date="2021-01-18T17:57:00Z">
        <w:r w:rsidR="00101B33" w:rsidDel="006C07BA">
          <w:delText xml:space="preserve"> </w:delText>
        </w:r>
      </w:del>
      <w:r w:rsidR="00101B33">
        <w:t xml:space="preserve">a wide range </w:t>
      </w:r>
      <w:ins w:id="34" w:author="Branlard, Emmanuel" w:date="2021-01-18T17:57:00Z">
        <w:r w:rsidR="006C07BA">
          <w:t xml:space="preserve">of </w:t>
        </w:r>
      </w:ins>
      <w:del w:id="35" w:author="Branlard, Emmanuel" w:date="2021-01-18T17:57:00Z">
        <w:r w:rsidR="00101B33" w:rsidDel="006C07BA">
          <w:delText xml:space="preserve">of modes of </w:delText>
        </w:r>
      </w:del>
      <w:r w:rsidR="00101B33">
        <w:t>application</w:t>
      </w:r>
      <w:ins w:id="36" w:author="Branlard, Emmanuel" w:date="2021-01-18T17:57:00Z">
        <w:r w:rsidR="006C07BA">
          <w:t>s</w:t>
        </w:r>
      </w:ins>
      <w:r w:rsidR="00101B33">
        <w:t>.</w:t>
      </w:r>
      <w:del w:id="37" w:author="Branlard, Emmanuel" w:date="2021-01-18T18:57:00Z">
        <w:r w:rsidR="00101B33" w:rsidDel="00A11BD5">
          <w:delText xml:space="preserve"> Currently,</w:delText>
        </w:r>
      </w:del>
      <w:ins w:id="38" w:author="Branlard, Emmanuel" w:date="2021-01-18T18:57:00Z">
        <w:r w:rsidR="00A11BD5">
          <w:t xml:space="preserve"> </w:t>
        </w:r>
      </w:ins>
      <w:ins w:id="39" w:author="Branlard, Emmanuel" w:date="2021-01-18T18:58:00Z">
        <w:r w:rsidR="00A11BD5">
          <w:t>Currently, t</w:t>
        </w:r>
      </w:ins>
      <w:ins w:id="40" w:author="Branlard, Emmanuel" w:date="2021-01-18T18:57:00Z">
        <w:r w:rsidR="00A11BD5">
          <w:t xml:space="preserve">he available </w:t>
        </w:r>
      </w:ins>
      <w:del w:id="41" w:author="Branlard, Emmanuel" w:date="2021-01-18T18:57:00Z">
        <w:r w:rsidR="00101B33" w:rsidDel="00A11BD5">
          <w:delText xml:space="preserve"> such </w:delText>
        </w:r>
      </w:del>
      <w:r w:rsidR="00101B33">
        <w:t xml:space="preserve">models are </w:t>
      </w:r>
      <w:del w:id="42" w:author="Branlard, Emmanuel" w:date="2021-01-18T18:02:00Z">
        <w:r w:rsidR="00101B33" w:rsidDel="002B406F">
          <w:delText>usually one-off developments</w:delText>
        </w:r>
      </w:del>
      <w:ins w:id="43" w:author="Branlard, Emmanuel" w:date="2021-01-18T18:02:00Z">
        <w:r>
          <w:t>implemented</w:t>
        </w:r>
      </w:ins>
      <w:r w:rsidR="00101B33">
        <w:t xml:space="preserve"> for a specific purpose</w:t>
      </w:r>
      <w:commentRangeStart w:id="44"/>
      <w:ins w:id="45" w:author="Branlard, Emmanuel" w:date="2021-01-18T18:55:00Z">
        <w:r w:rsidR="00A11BD5">
          <w:t xml:space="preserve">, </w:t>
        </w:r>
      </w:ins>
      <w:del w:id="46" w:author="Branlard, Emmanuel" w:date="2021-01-18T18:55:00Z">
        <w:r w:rsidR="00101B33" w:rsidDel="00A11BD5">
          <w:delText xml:space="preserve">, </w:delText>
        </w:r>
      </w:del>
      <w:del w:id="47" w:author="Branlard, Emmanuel" w:date="2021-01-18T18:09:00Z">
        <w:r w:rsidR="00101B33" w:rsidDel="001271D5">
          <w:delText>often</w:delText>
        </w:r>
      </w:del>
      <w:ins w:id="48" w:author="Branlard, Emmanuel" w:date="2021-01-18T18:09:00Z">
        <w:r w:rsidR="001271D5">
          <w:t>u</w:t>
        </w:r>
      </w:ins>
      <w:ins w:id="49" w:author="Branlard, Emmanuel" w:date="2021-01-18T18:10:00Z">
        <w:r w:rsidR="001271D5">
          <w:t>sually</w:t>
        </w:r>
      </w:ins>
      <w:r w:rsidR="00101B33">
        <w:t xml:space="preserve"> based on an </w:t>
      </w:r>
      <w:del w:id="50" w:author="Branlard, Emmanuel" w:date="2021-01-18T18:02:00Z">
        <w:r w:rsidR="00101B33" w:rsidDel="002B406F">
          <w:delText xml:space="preserve">ad-hoc and </w:delText>
        </w:r>
      </w:del>
      <w:r w:rsidR="00101B33">
        <w:t>heuristic structure</w:t>
      </w:r>
      <w:commentRangeEnd w:id="44"/>
      <w:r w:rsidR="00A11BD5">
        <w:rPr>
          <w:rStyle w:val="CommentReference"/>
        </w:rPr>
        <w:commentReference w:id="44"/>
      </w:r>
      <w:ins w:id="51" w:author="Branlard, Emmanuel" w:date="2021-01-18T18:13:00Z">
        <w:r w:rsidR="001271D5">
          <w:t>. S</w:t>
        </w:r>
      </w:ins>
      <w:ins w:id="52" w:author="Branlard, Emmanuel" w:date="2021-01-18T18:10:00Z">
        <w:r w:rsidR="001271D5">
          <w:t>mall implementation</w:t>
        </w:r>
      </w:ins>
      <w:ins w:id="53" w:author="Branlard, Emmanuel" w:date="2021-01-18T18:09:00Z">
        <w:r>
          <w:t xml:space="preserve"> changes often require an extensive </w:t>
        </w:r>
      </w:ins>
      <w:ins w:id="54" w:author="Branlard, Emmanuel" w:date="2021-01-18T18:11:00Z">
        <w:r w:rsidR="001271D5">
          <w:t>redevelopment</w:t>
        </w:r>
      </w:ins>
      <w:ins w:id="55" w:author="Branlard, Emmanuel" w:date="2021-01-18T18:13:00Z">
        <w:r w:rsidR="001271D5">
          <w:t xml:space="preserve">, and the </w:t>
        </w:r>
      </w:ins>
      <w:ins w:id="56" w:author="Branlard, Emmanuel" w:date="2021-01-18T18:14:00Z">
        <w:r w:rsidR="001271D5">
          <w:t xml:space="preserve">range of applications of </w:t>
        </w:r>
      </w:ins>
      <w:ins w:id="57" w:author="Branlard, Emmanuel" w:date="2021-01-18T18:57:00Z">
        <w:r w:rsidR="00A11BD5">
          <w:t>the</w:t>
        </w:r>
      </w:ins>
      <w:ins w:id="58" w:author="Branlard, Emmanuel" w:date="2021-01-18T18:14:00Z">
        <w:r w:rsidR="001271D5">
          <w:t xml:space="preserve"> tool remains limited.</w:t>
        </w:r>
      </w:ins>
    </w:p>
    <w:p w14:paraId="4B5D3C25" w14:textId="29A812A7" w:rsidR="002B406F" w:rsidRDefault="002B406F" w:rsidP="00101B33">
      <w:pPr>
        <w:pStyle w:val="NormalWeb"/>
        <w:spacing w:after="0"/>
      </w:pPr>
      <w:ins w:id="59" w:author="Branlard, Emmanuel" w:date="2021-01-18T18:08:00Z">
        <w:r>
          <w:t xml:space="preserve">[Suggest </w:t>
        </w:r>
        <w:proofErr w:type="gramStart"/>
        <w:r>
          <w:t>to remove</w:t>
        </w:r>
        <w:proofErr w:type="gramEnd"/>
        <w:r>
          <w:t>:</w:t>
        </w:r>
        <w:r>
          <w:br/>
        </w:r>
      </w:ins>
      <w:commentRangeStart w:id="60"/>
      <w:ins w:id="61" w:author="Branlard, Emmanuel" w:date="2021-01-18T18:02:00Z">
        <w:r>
          <w:t>,</w:t>
        </w:r>
      </w:ins>
      <w:r w:rsidR="00101B33">
        <w:t xml:space="preserve"> and only </w:t>
      </w:r>
      <w:ins w:id="62" w:author="Branlard, Emmanuel" w:date="2021-01-18T18:03:00Z">
        <w:r>
          <w:t xml:space="preserve">keep </w:t>
        </w:r>
      </w:ins>
      <w:r w:rsidR="00101B33">
        <w:t>a lo</w:t>
      </w:r>
      <w:ins w:id="63" w:author="Branlard, Emmanuel" w:date="2021-01-18T18:05:00Z">
        <w:r>
          <w:t>o</w:t>
        </w:r>
      </w:ins>
      <w:r w:rsidR="00101B33">
        <w:t>se connection to the underlying physics.</w:t>
      </w:r>
      <w:commentRangeEnd w:id="60"/>
      <w:r>
        <w:rPr>
          <w:rStyle w:val="CommentReference"/>
        </w:rPr>
        <w:commentReference w:id="60"/>
      </w:r>
      <w:r w:rsidR="00101B33">
        <w:t xml:space="preserve"> </w:t>
      </w:r>
      <w:del w:id="64" w:author="Branlard, Emmanuel" w:date="2021-01-18T18:04:00Z">
        <w:r w:rsidR="00101B33" w:rsidDel="002B406F">
          <w:delText>Even s</w:delText>
        </w:r>
      </w:del>
      <w:ins w:id="65" w:author="Branlard, Emmanuel" w:date="2021-01-18T18:04:00Z">
        <w:r>
          <w:t>S</w:t>
        </w:r>
      </w:ins>
      <w:r w:rsidR="00101B33">
        <w:t xml:space="preserve">mall changes often require an extensive redevelopment and </w:t>
      </w:r>
      <w:commentRangeStart w:id="66"/>
      <w:r w:rsidR="00101B33">
        <w:t>the comparability between different versions or related models is not really viable</w:t>
      </w:r>
      <w:commentRangeEnd w:id="66"/>
      <w:r>
        <w:rPr>
          <w:rStyle w:val="CommentReference"/>
        </w:rPr>
        <w:commentReference w:id="66"/>
      </w:r>
      <w:r w:rsidR="00101B33">
        <w:t xml:space="preserve"> (</w:t>
      </w:r>
      <w:proofErr w:type="spellStart"/>
      <w:r w:rsidR="00101B33">
        <w:t>Simani</w:t>
      </w:r>
      <w:proofErr w:type="spellEnd"/>
      <w:r w:rsidR="00101B33">
        <w:t>, 2015).</w:t>
      </w:r>
      <w:ins w:id="67" w:author="Branlard, Emmanuel" w:date="2021-01-18T18:09:00Z">
        <w:r>
          <w:t>]</w:t>
        </w:r>
      </w:ins>
    </w:p>
    <w:p w14:paraId="2CC7A5F5" w14:textId="0DC26B18" w:rsidR="00D94594" w:rsidRDefault="00101B33" w:rsidP="00101B33">
      <w:pPr>
        <w:pStyle w:val="NormalWeb"/>
        <w:spacing w:after="0"/>
        <w:rPr>
          <w:ins w:id="68" w:author="Branlard, Emmanuel" w:date="2021-01-18T18:37:00Z"/>
        </w:rPr>
      </w:pPr>
      <w:del w:id="69" w:author="Branlard, Emmanuel" w:date="2021-01-18T18:14:00Z">
        <w:r w:rsidDel="001271D5">
          <w:delText>Aiming to improve this situation</w:delText>
        </w:r>
      </w:del>
      <w:ins w:id="70" w:author="Branlard, Emmanuel" w:date="2021-01-18T18:14:00Z">
        <w:r w:rsidR="001271D5">
          <w:t>To address this issue</w:t>
        </w:r>
      </w:ins>
      <w:r>
        <w:t>,</w:t>
      </w:r>
      <w:del w:id="71" w:author="Branlard, Emmanuel" w:date="2021-01-18T18:14:00Z">
        <w:r w:rsidDel="001271D5">
          <w:delText xml:space="preserve"> in this work</w:delText>
        </w:r>
      </w:del>
      <w:r>
        <w:t xml:space="preserve"> we propose a framework for the automatic derivation, </w:t>
      </w:r>
      <w:proofErr w:type="gramStart"/>
      <w:r>
        <w:t>processing</w:t>
      </w:r>
      <w:proofErr w:type="gramEnd"/>
      <w:r>
        <w:t xml:space="preserve"> and parametrization of models with a varying degree of detail. </w:t>
      </w:r>
      <w:del w:id="72" w:author="Branlard, Emmanuel" w:date="2021-01-18T18:20:00Z">
        <w:r w:rsidDel="00F155A1">
          <w:delText>The</w:delText>
        </w:r>
      </w:del>
      <w:ins w:id="73" w:author="Branlard, Emmanuel" w:date="2021-01-18T18:20:00Z">
        <w:r w:rsidR="00F155A1">
          <w:t>Our</w:t>
        </w:r>
      </w:ins>
      <w:r>
        <w:t xml:space="preserve"> approach is based on Kane’s method (Kane and Wang, 1965)</w:t>
      </w:r>
      <w:ins w:id="74" w:author="Branlard, Emmanuel" w:date="2021-01-18T18:59:00Z">
        <w:r w:rsidR="008279F9">
          <w:t xml:space="preserve"> and </w:t>
        </w:r>
      </w:ins>
      <w:del w:id="75" w:author="Branlard, Emmanuel" w:date="2021-01-18T18:59:00Z">
        <w:r w:rsidDel="008279F9">
          <w:delText xml:space="preserve"> extended to include </w:delText>
        </w:r>
      </w:del>
      <w:r>
        <w:t>a nonlinear</w:t>
      </w:r>
      <w:del w:id="76" w:author="Branlard, Emmanuel" w:date="2021-01-18T18:18:00Z">
        <w:r w:rsidDel="001271D5">
          <w:delText>,</w:delText>
        </w:r>
      </w:del>
      <w:r>
        <w:t xml:space="preserve"> modal representation of flexible bodies </w:t>
      </w:r>
      <w:ins w:id="77" w:author="Branlard, Emmanuel" w:date="2021-01-18T18:59:00Z">
        <w:r w:rsidR="008279F9">
          <w:t xml:space="preserve">that are </w:t>
        </w:r>
      </w:ins>
      <w:ins w:id="78" w:author="Branlard, Emmanuel" w:date="2021-01-18T19:00:00Z">
        <w:r w:rsidR="008279F9">
          <w:t>described using a</w:t>
        </w:r>
      </w:ins>
      <w:ins w:id="79" w:author="Branlard, Emmanuel" w:date="2021-01-18T18:18:00Z">
        <w:r w:rsidR="001271D5">
          <w:t xml:space="preserve"> </w:t>
        </w:r>
      </w:ins>
      <w:del w:id="80" w:author="Branlard, Emmanuel" w:date="2021-01-18T18:18:00Z">
        <w:r w:rsidDel="001271D5">
          <w:delText>in the</w:delText>
        </w:r>
      </w:del>
      <w:del w:id="81" w:author="Branlard, Emmanuel" w:date="2021-01-18T19:00:00Z">
        <w:r w:rsidDel="008279F9">
          <w:delText xml:space="preserve"> </w:delText>
        </w:r>
      </w:del>
      <w:r>
        <w:t xml:space="preserve">standard </w:t>
      </w:r>
      <w:ins w:id="82" w:author="Branlard, Emmanuel" w:date="2021-01-18T18:18:00Z">
        <w:r w:rsidR="001271D5">
          <w:t>input</w:t>
        </w:r>
      </w:ins>
      <w:del w:id="83" w:author="Branlard, Emmanuel" w:date="2021-01-18T18:18:00Z">
        <w:r w:rsidDel="001271D5">
          <w:delText>SID</w:delText>
        </w:r>
      </w:del>
      <w:r>
        <w:t xml:space="preserve"> format (</w:t>
      </w:r>
      <w:proofErr w:type="spellStart"/>
      <w:r>
        <w:t>Wallrapp</w:t>
      </w:r>
      <w:proofErr w:type="spellEnd"/>
      <w:r>
        <w:t>, 1994), (</w:t>
      </w:r>
      <w:proofErr w:type="spellStart"/>
      <w:r>
        <w:t>Schwertassek</w:t>
      </w:r>
      <w:proofErr w:type="spellEnd"/>
      <w:r>
        <w:t xml:space="preserve"> and </w:t>
      </w:r>
      <w:proofErr w:type="spellStart"/>
      <w:r>
        <w:t>Wallrapp</w:t>
      </w:r>
      <w:proofErr w:type="spellEnd"/>
      <w:r>
        <w:t>, 1999). Th</w:t>
      </w:r>
      <w:del w:id="84" w:author="Branlard, Emmanuel" w:date="2021-01-18T18:20:00Z">
        <w:r w:rsidDel="00F155A1">
          <w:delText>is</w:delText>
        </w:r>
      </w:del>
      <w:ins w:id="85" w:author="Branlard, Emmanuel" w:date="2021-01-18T18:20:00Z">
        <w:r w:rsidR="00F155A1">
          <w:t>e</w:t>
        </w:r>
      </w:ins>
      <w:r>
        <w:t xml:space="preserve"> method yields</w:t>
      </w:r>
      <w:del w:id="86" w:author="Branlard, Emmanuel" w:date="2021-01-18T18:18:00Z">
        <w:r w:rsidDel="001271D5">
          <w:delText xml:space="preserve"> very</w:delText>
        </w:r>
      </w:del>
      <w:r>
        <w:t xml:space="preserve"> compact </w:t>
      </w:r>
      <w:del w:id="87" w:author="Branlard, Emmanuel" w:date="2021-01-18T18:18:00Z">
        <w:r w:rsidDel="001271D5">
          <w:delText xml:space="preserve">(no constraint equations) </w:delText>
        </w:r>
      </w:del>
      <w:r>
        <w:t>symbolic equations of motion</w:t>
      </w:r>
      <w:ins w:id="88" w:author="Branlard, Emmanuel" w:date="2021-01-18T18:20:00Z">
        <w:r w:rsidR="00F155A1">
          <w:t xml:space="preserve"> with implicit account of the constraints</w:t>
        </w:r>
      </w:ins>
      <w:del w:id="89" w:author="Branlard, Emmanuel" w:date="2021-01-18T18:19:00Z">
        <w:r w:rsidDel="001271D5">
          <w:delText xml:space="preserve"> (EOM)</w:delText>
        </w:r>
      </w:del>
      <w:r>
        <w:t>.</w:t>
      </w:r>
    </w:p>
    <w:p w14:paraId="3C4F648B" w14:textId="76931E14" w:rsidR="00F155A1" w:rsidRDefault="00F155A1" w:rsidP="00101B33">
      <w:pPr>
        <w:pStyle w:val="NormalWeb"/>
        <w:spacing w:after="0"/>
        <w:rPr>
          <w:ins w:id="90" w:author="Branlard, Emmanuel" w:date="2021-01-18T18:22:00Z"/>
        </w:rPr>
      </w:pPr>
      <w:ins w:id="91" w:author="Branlard, Emmanuel" w:date="2021-01-18T18:24:00Z">
        <w:r>
          <w:br/>
        </w:r>
      </w:ins>
      <w:ins w:id="92" w:author="Branlard, Emmanuel" w:date="2021-01-18T18:23:00Z">
        <w:r>
          <w:t>[</w:t>
        </w:r>
        <w:proofErr w:type="gramStart"/>
        <w:r>
          <w:t>Remove?:</w:t>
        </w:r>
        <w:proofErr w:type="gramEnd"/>
        <w:r>
          <w:t xml:space="preserve"> </w:t>
        </w:r>
        <w:r>
          <w:br/>
        </w:r>
      </w:ins>
      <w:del w:id="93" w:author="Branlard, Emmanuel" w:date="2021-01-18T18:24:00Z">
        <w:r w:rsidR="00101B33" w:rsidDel="00F155A1">
          <w:delText xml:space="preserve"> </w:delText>
        </w:r>
      </w:del>
      <w:commentRangeStart w:id="94"/>
      <w:r w:rsidR="00101B33">
        <w:t xml:space="preserve">Parameter values can be calculated from readily available physical properties without the need for identification from time-series data (La </w:t>
      </w:r>
      <w:proofErr w:type="spellStart"/>
      <w:r w:rsidR="00101B33">
        <w:t>Cavae</w:t>
      </w:r>
      <w:proofErr w:type="spellEnd"/>
      <w:r w:rsidR="00101B33">
        <w:t xml:space="preserve"> et al., 2016), (Loew and </w:t>
      </w:r>
      <w:proofErr w:type="spellStart"/>
      <w:r w:rsidR="00101B33">
        <w:t>Obradovic</w:t>
      </w:r>
      <w:proofErr w:type="spellEnd"/>
      <w:r w:rsidR="00101B33">
        <w:t>, 2018).</w:t>
      </w:r>
      <w:commentRangeEnd w:id="94"/>
      <w:r>
        <w:rPr>
          <w:rStyle w:val="CommentReference"/>
        </w:rPr>
        <w:commentReference w:id="94"/>
      </w:r>
      <w:r w:rsidR="00101B33">
        <w:t xml:space="preserve"> </w:t>
      </w:r>
      <w:ins w:id="95" w:author="Branlard, Emmanuel" w:date="2021-01-18T18:23:00Z">
        <w:r>
          <w:t xml:space="preserve"> ]</w:t>
        </w:r>
      </w:ins>
      <w:ins w:id="96" w:author="Branlard, Emmanuel" w:date="2021-01-18T18:30:00Z">
        <w:r w:rsidR="00D94594">
          <w:br/>
        </w:r>
      </w:ins>
      <w:ins w:id="97" w:author="Branlard, Emmanuel" w:date="2021-01-18T18:24:00Z">
        <w:r>
          <w:br/>
        </w:r>
      </w:ins>
      <w:ins w:id="98" w:author="Branlard, Emmanuel" w:date="2021-01-18T18:22:00Z">
        <w:r>
          <w:t>In this work</w:t>
        </w:r>
      </w:ins>
      <w:ins w:id="99" w:author="Branlard, Emmanuel" w:date="2021-01-18T18:23:00Z">
        <w:r>
          <w:t>, we use well-establish technique</w:t>
        </w:r>
      </w:ins>
      <w:ins w:id="100" w:author="Branlard, Emmanuel" w:date="2021-01-18T19:00:00Z">
        <w:r w:rsidR="008279F9">
          <w:t>s</w:t>
        </w:r>
      </w:ins>
      <w:ins w:id="101" w:author="Branlard, Emmanuel" w:date="2021-01-18T18:23:00Z">
        <w:r>
          <w:t xml:space="preserve"> and leverage the </w:t>
        </w:r>
      </w:ins>
      <w:ins w:id="102" w:author="Branlard, Emmanuel" w:date="2021-01-18T18:24:00Z">
        <w:r>
          <w:t>current capabilities of symbolic calculation packages</w:t>
        </w:r>
      </w:ins>
      <w:ins w:id="103" w:author="Branlard, Emmanuel" w:date="2021-01-18T18:28:00Z">
        <w:r>
          <w:t xml:space="preserve"> to allow</w:t>
        </w:r>
      </w:ins>
      <w:ins w:id="104" w:author="Branlard, Emmanuel" w:date="2021-01-18T18:27:00Z">
        <w:r>
          <w:t xml:space="preserve"> user</w:t>
        </w:r>
      </w:ins>
      <w:ins w:id="105" w:author="Branlard, Emmanuel" w:date="2021-01-18T18:28:00Z">
        <w:r>
          <w:t>s to</w:t>
        </w:r>
      </w:ins>
      <w:ins w:id="106" w:author="Branlard, Emmanuel" w:date="2021-01-18T18:27:00Z">
        <w:r>
          <w:t xml:space="preserve"> </w:t>
        </w:r>
      </w:ins>
      <w:ins w:id="107" w:author="Branlard, Emmanuel" w:date="2021-01-18T18:28:00Z">
        <w:r>
          <w:t xml:space="preserve">easily </w:t>
        </w:r>
      </w:ins>
      <w:ins w:id="108" w:author="Branlard, Emmanuel" w:date="2021-01-18T18:24:00Z">
        <w:r>
          <w:t>generate mode</w:t>
        </w:r>
      </w:ins>
      <w:ins w:id="109" w:author="Branlard, Emmanuel" w:date="2021-01-18T18:25:00Z">
        <w:r>
          <w:t xml:space="preserve">ls </w:t>
        </w:r>
      </w:ins>
      <w:ins w:id="110" w:author="Branlard, Emmanuel" w:date="2021-01-18T18:28:00Z">
        <w:r>
          <w:t>suitable for their applications</w:t>
        </w:r>
      </w:ins>
      <w:ins w:id="111" w:author="Branlard, Emmanuel" w:date="2021-01-18T18:30:00Z">
        <w:r w:rsidR="00D94594">
          <w:t>, such as:</w:t>
        </w:r>
      </w:ins>
      <w:ins w:id="112" w:author="Branlard, Emmanuel" w:date="2021-01-18T18:28:00Z">
        <w:r>
          <w:t xml:space="preserve"> </w:t>
        </w:r>
      </w:ins>
    </w:p>
    <w:p w14:paraId="73E53613" w14:textId="5A2D7587" w:rsidR="00101B33" w:rsidRDefault="00F155A1" w:rsidP="00101B33">
      <w:pPr>
        <w:pStyle w:val="NormalWeb"/>
        <w:spacing w:after="0"/>
      </w:pPr>
      <w:ins w:id="113" w:author="Branlard, Emmanuel" w:date="2021-01-18T18:22:00Z">
        <w:r>
          <w:t>[</w:t>
        </w:r>
      </w:ins>
      <w:proofErr w:type="gramStart"/>
      <w:ins w:id="114" w:author="Branlard, Emmanuel" w:date="2021-01-18T18:24:00Z">
        <w:r>
          <w:t>Remove:?</w:t>
        </w:r>
        <w:proofErr w:type="gramEnd"/>
        <w:r>
          <w:t xml:space="preserve"> </w:t>
        </w:r>
        <w:r>
          <w:br/>
        </w:r>
      </w:ins>
      <w:r w:rsidR="00101B33">
        <w:t>This approach is not new per se but the accessibility of such tools and the special requirements for aero-elastic models justifies a fresh consideration</w:t>
      </w:r>
      <w:proofErr w:type="gramStart"/>
      <w:r w:rsidR="00101B33">
        <w:t>.</w:t>
      </w:r>
      <w:ins w:id="115" w:author="Branlard, Emmanuel" w:date="2021-01-18T18:23:00Z">
        <w:r>
          <w:t xml:space="preserve"> ]</w:t>
        </w:r>
      </w:ins>
      <w:proofErr w:type="gramEnd"/>
    </w:p>
    <w:p w14:paraId="3B5872AF" w14:textId="21DE67B8" w:rsidR="00101B33" w:rsidDel="00D94594" w:rsidRDefault="00101B33" w:rsidP="00101B33">
      <w:pPr>
        <w:pStyle w:val="NormalWeb"/>
        <w:spacing w:after="0"/>
        <w:rPr>
          <w:del w:id="116" w:author="Branlard, Emmanuel" w:date="2021-01-18T18:30:00Z"/>
        </w:rPr>
      </w:pPr>
      <w:del w:id="117" w:author="Branlard, Emmanuel" w:date="2021-01-18T18:28:00Z">
        <w:r w:rsidDel="00F155A1">
          <w:delText>Based on symbolic nonlinear equations, t</w:delText>
        </w:r>
      </w:del>
      <w:del w:id="118" w:author="Branlard, Emmanuel" w:date="2021-01-18T18:29:00Z">
        <w:r w:rsidDel="00F155A1">
          <w:delText xml:space="preserve">he generated models can be further processed for a </w:delText>
        </w:r>
      </w:del>
      <w:del w:id="119" w:author="Branlard, Emmanuel" w:date="2021-01-18T18:30:00Z">
        <w:r w:rsidDel="00D94594">
          <w:delText>wide variety applications:</w:delText>
        </w:r>
      </w:del>
    </w:p>
    <w:p w14:paraId="4B34801C" w14:textId="5B8E0A17" w:rsidR="00101B33" w:rsidRDefault="00101B33" w:rsidP="00101B33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Linearization</w:t>
      </w:r>
      <w:ins w:id="120" w:author="Branlard, Emmanuel" w:date="2021-01-18T18:32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for controller design and tuning</w:t>
      </w:r>
      <w:ins w:id="121" w:author="Branlard, Emmanuel" w:date="2021-01-18T18:31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ins w:id="122" w:author="Branlard, Emmanuel" w:date="2021-01-18T18:32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3" w:author="Branlard, Emmanuel" w:date="2021-01-18T18:31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 xml:space="preserve">for </w:t>
        </w:r>
      </w:ins>
      <w:del w:id="124" w:author="Branlard, Emmanuel" w:date="2021-01-18T18:31:00Z">
        <w:r w:rsidDel="00D94594">
          <w:rPr>
            <w:rFonts w:ascii="Times New Roman" w:eastAsia="Times New Roman" w:hAnsi="Times New Roman" w:cs="Times New Roman"/>
            <w:sz w:val="24"/>
            <w:szCs w:val="24"/>
          </w:rPr>
          <w:delText xml:space="preserve">general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frequency domain analysis</w:t>
      </w:r>
    </w:p>
    <w:p w14:paraId="38239886" w14:textId="77777777" w:rsidR="00101B33" w:rsidRDefault="00101B33" w:rsidP="00101B33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Derivation of exact gradients for optimization procedures</w:t>
      </w:r>
    </w:p>
    <w:p w14:paraId="489F2B2A" w14:textId="167C14AB" w:rsidR="00101B33" w:rsidRDefault="00101B33" w:rsidP="00101B33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Automatic generation of </w:t>
      </w:r>
      <w:del w:id="125" w:author="Branlard, Emmanuel" w:date="2021-01-18T18:32:00Z">
        <w:r w:rsidDel="00D94594">
          <w:rPr>
            <w:rFonts w:ascii="Times New Roman" w:eastAsia="Times New Roman" w:hAnsi="Times New Roman" w:cs="Times New Roman"/>
            <w:sz w:val="24"/>
            <w:szCs w:val="24"/>
          </w:rPr>
          <w:delText>application specific</w:delText>
        </w:r>
      </w:del>
      <w:ins w:id="126" w:author="Branlard, Emmanuel" w:date="2021-01-18T18:32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>dedicated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ins w:id="127" w:author="Branlard, Emmanuel" w:date="2021-01-18T18:32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8" w:author="Branlard, Emmanuel" w:date="2021-01-18T18:33:00Z">
        <w:r w:rsidDel="00D9459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29" w:author="Branlard, Emmanuel" w:date="2021-01-18T18:33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 xml:space="preserve"> for applications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such as</w:t>
      </w:r>
      <w:ins w:id="130" w:author="Branlard, Emmanuel" w:date="2021-01-18T18:32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Simulink models, standalone simulators, state observers</w:t>
      </w:r>
      <w:ins w:id="131" w:author="Branlard, Emmanuel" w:date="2021-01-18T18:32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or digital twins</w:t>
      </w:r>
    </w:p>
    <w:p w14:paraId="1D47C5F9" w14:textId="3131A157" w:rsidR="00101B33" w:rsidRDefault="00101B33" w:rsidP="00101B33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 processing by specialized tools</w:t>
      </w:r>
      <w:ins w:id="132" w:author="Branlard, Emmanuel" w:date="2021-01-18T18:33:00Z">
        <w:r w:rsidR="00D9459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generation of high performance NMPC code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Verschueren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2018)</w:t>
      </w:r>
    </w:p>
    <w:p w14:paraId="6582A185" w14:textId="04F5E579" w:rsidR="00101B33" w:rsidRDefault="00101B33" w:rsidP="00101B33">
      <w:pPr>
        <w:pStyle w:val="NormalWeb"/>
        <w:spacing w:after="0"/>
      </w:pPr>
      <w:r>
        <w:t xml:space="preserve">Contrary to the </w:t>
      </w:r>
      <w:del w:id="133" w:author="Branlard, Emmanuel" w:date="2021-01-18T18:33:00Z">
        <w:r w:rsidDel="00D94594">
          <w:delText xml:space="preserve">otherwise very similar </w:delText>
        </w:r>
      </w:del>
      <w:r>
        <w:t xml:space="preserve">approach </w:t>
      </w:r>
      <w:del w:id="134" w:author="Branlard, Emmanuel" w:date="2021-01-18T18:33:00Z">
        <w:r w:rsidDel="00D94594">
          <w:delText>in</w:delText>
        </w:r>
      </w:del>
      <w:ins w:id="135" w:author="Branlard, Emmanuel" w:date="2021-01-18T18:33:00Z">
        <w:r w:rsidR="00D94594">
          <w:t>of</w:t>
        </w:r>
      </w:ins>
      <w:r>
        <w:t xml:space="preserve"> Merz (2018), our framework processes all equations on a symbolic level and thus, the model can be used in its nonlinear or linearized form. </w:t>
      </w:r>
      <w:del w:id="136" w:author="Branlard, Emmanuel" w:date="2021-01-18T18:34:00Z">
        <w:r w:rsidDel="00D94594">
          <w:delText>Even if only linear models are needed, o</w:delText>
        </w:r>
      </w:del>
      <w:ins w:id="137" w:author="Branlard, Emmanuel" w:date="2021-01-18T18:34:00Z">
        <w:r w:rsidR="00D94594">
          <w:t>O</w:t>
        </w:r>
      </w:ins>
      <w:r>
        <w:t xml:space="preserve">ur approach is </w:t>
      </w:r>
      <w:del w:id="138" w:author="Branlard, Emmanuel" w:date="2021-01-18T18:34:00Z">
        <w:r w:rsidDel="00D94594">
          <w:delText xml:space="preserve">much </w:delText>
        </w:r>
      </w:del>
      <w:ins w:id="139" w:author="Branlard, Emmanuel" w:date="2021-01-18T18:34:00Z">
        <w:r w:rsidR="00D94594">
          <w:t xml:space="preserve">severalfold </w:t>
        </w:r>
      </w:ins>
      <w:r>
        <w:t xml:space="preserve">faster than multiple OpenFAST </w:t>
      </w:r>
      <w:proofErr w:type="spellStart"/>
      <w:r>
        <w:t>linearizations</w:t>
      </w:r>
      <w:proofErr w:type="spellEnd"/>
      <w:ins w:id="140" w:author="Branlard, Emmanuel" w:date="2021-01-18T18:34:00Z">
        <w:r w:rsidR="00D94594">
          <w:t xml:space="preserve"> </w:t>
        </w:r>
      </w:ins>
      <w:ins w:id="141" w:author="Branlard, Emmanuel" w:date="2021-01-18T18:35:00Z">
        <w:r w:rsidR="00D94594">
          <w:t>because</w:t>
        </w:r>
      </w:ins>
      <w:ins w:id="142" w:author="Branlard, Emmanuel" w:date="2021-01-18T18:34:00Z">
        <w:r w:rsidR="00D94594">
          <w:t xml:space="preserve"> it </w:t>
        </w:r>
      </w:ins>
      <w:ins w:id="143" w:author="Branlard, Emmanuel" w:date="2021-01-18T18:35:00Z">
        <w:r w:rsidR="00D94594">
          <w:t xml:space="preserve">gives </w:t>
        </w:r>
      </w:ins>
      <w:del w:id="144" w:author="Branlard, Emmanuel" w:date="2021-01-18T18:34:00Z">
        <w:r w:rsidDel="00D94594">
          <w:delText xml:space="preserve"> for</w:delText>
        </w:r>
      </w:del>
      <w:ins w:id="145" w:author="Branlard, Emmanuel" w:date="2021-01-18T18:35:00Z">
        <w:r w:rsidR="00D94594">
          <w:t>results for</w:t>
        </w:r>
      </w:ins>
      <w:del w:id="146" w:author="Branlard, Emmanuel" w:date="2021-01-18T18:35:00Z">
        <w:r w:rsidDel="00D94594">
          <w:delText xml:space="preserve"> different</w:delText>
        </w:r>
      </w:del>
      <w:r>
        <w:t xml:space="preserve"> </w:t>
      </w:r>
      <w:ins w:id="147" w:author="Branlard, Emmanuel" w:date="2021-01-18T18:35:00Z">
        <w:r w:rsidR="00D94594">
          <w:t xml:space="preserve">all </w:t>
        </w:r>
      </w:ins>
      <w:r>
        <w:t>operating points</w:t>
      </w:r>
      <w:ins w:id="148" w:author="Branlard, Emmanuel" w:date="2021-01-18T18:35:00Z">
        <w:r w:rsidR="00D94594">
          <w:t xml:space="preserve"> at once</w:t>
        </w:r>
      </w:ins>
      <w:r>
        <w:t>.</w:t>
      </w:r>
    </w:p>
    <w:p w14:paraId="3D125D4E" w14:textId="0B1A249D" w:rsidR="002F7706" w:rsidRDefault="00101B33" w:rsidP="00101B33">
      <w:pPr>
        <w:pStyle w:val="NormalWeb"/>
        <w:spacing w:after="0"/>
        <w:rPr>
          <w:ins w:id="149" w:author="Branlard, Emmanuel" w:date="2021-01-18T18:42:00Z"/>
        </w:rPr>
      </w:pPr>
      <w:del w:id="150" w:author="Branlard, Emmanuel" w:date="2021-01-18T18:36:00Z">
        <w:r w:rsidDel="00D94594">
          <w:delText>But m</w:delText>
        </w:r>
      </w:del>
      <w:ins w:id="151" w:author="Branlard, Emmanuel" w:date="2021-01-18T18:36:00Z">
        <w:r w:rsidR="00D94594">
          <w:t>M</w:t>
        </w:r>
      </w:ins>
      <w:r>
        <w:t xml:space="preserve">ost importantly, </w:t>
      </w:r>
      <w:ins w:id="152" w:author="Branlard, Emmanuel" w:date="2021-01-18T18:38:00Z">
        <w:r w:rsidR="00D94594">
          <w:t xml:space="preserve">the different applications listed above </w:t>
        </w:r>
      </w:ins>
      <w:del w:id="153" w:author="Branlard, Emmanuel" w:date="2021-01-18T18:36:00Z">
        <w:r w:rsidDel="00D94594">
          <w:delText>all these different</w:delText>
        </w:r>
      </w:del>
      <w:del w:id="154" w:author="Branlard, Emmanuel" w:date="2021-01-18T18:38:00Z">
        <w:r w:rsidDel="00D94594">
          <w:delText xml:space="preserve"> applications are based on and reproducible</w:delText>
        </w:r>
      </w:del>
      <w:ins w:id="155" w:author="Branlard, Emmanuel" w:date="2021-01-18T18:38:00Z">
        <w:r w:rsidR="00D94594">
          <w:t>are obtained</w:t>
        </w:r>
      </w:ins>
      <w:r>
        <w:t xml:space="preserve"> from the same standardized and intuitive model description. Th</w:t>
      </w:r>
      <w:del w:id="156" w:author="Branlard, Emmanuel" w:date="2021-01-18T18:40:00Z">
        <w:r w:rsidDel="002F7706">
          <w:delText>is</w:delText>
        </w:r>
      </w:del>
      <w:ins w:id="157" w:author="Branlard, Emmanuel" w:date="2021-01-18T18:40:00Z">
        <w:r w:rsidR="002F7706">
          <w:t xml:space="preserve">e user </w:t>
        </w:r>
      </w:ins>
      <w:ins w:id="158" w:author="Branlard, Emmanuel" w:date="2021-01-18T18:42:00Z">
        <w:r w:rsidR="002F7706">
          <w:t xml:space="preserve">only needs to describe </w:t>
        </w:r>
      </w:ins>
      <w:ins w:id="159" w:author="Branlard, Emmanuel" w:date="2021-01-18T18:41:00Z">
        <w:r w:rsidR="002F7706">
          <w:t xml:space="preserve">the </w:t>
        </w:r>
      </w:ins>
      <w:ins w:id="160" w:author="Branlard, Emmanuel" w:date="2021-01-18T18:42:00Z">
        <w:r w:rsidR="002F7706">
          <w:t xml:space="preserve">individual </w:t>
        </w:r>
      </w:ins>
      <w:ins w:id="161" w:author="Branlard, Emmanuel" w:date="2021-01-18T18:41:00Z">
        <w:r w:rsidR="002F7706">
          <w:t xml:space="preserve">bodies of the system, </w:t>
        </w:r>
      </w:ins>
      <w:ins w:id="162" w:author="Branlard, Emmanuel" w:date="2021-01-18T18:42:00Z">
        <w:r w:rsidR="002F7706">
          <w:t xml:space="preserve">their </w:t>
        </w:r>
        <w:r w:rsidR="002F7706">
          <w:lastRenderedPageBreak/>
          <w:t>connections, the forces acting on them</w:t>
        </w:r>
      </w:ins>
      <w:ins w:id="163" w:author="Branlard, Emmanuel" w:date="2021-01-18T18:43:00Z">
        <w:r w:rsidR="002F7706">
          <w:t xml:space="preserve">, and chose a set of generalized coordinates to describe the motion. </w:t>
        </w:r>
      </w:ins>
    </w:p>
    <w:p w14:paraId="2C61CD8B" w14:textId="54F8D05D" w:rsidR="002F7706" w:rsidRDefault="002F7706" w:rsidP="00101B33">
      <w:pPr>
        <w:pStyle w:val="NormalWeb"/>
        <w:spacing w:after="0"/>
        <w:rPr>
          <w:ins w:id="164" w:author="Branlard, Emmanuel" w:date="2021-01-18T18:43:00Z"/>
        </w:rPr>
      </w:pPr>
      <w:ins w:id="165" w:author="Branlard, Emmanuel" w:date="2021-01-18T18:42:00Z">
        <w:r>
          <w:t>[</w:t>
        </w:r>
      </w:ins>
      <w:r w:rsidR="00101B33">
        <w:t xml:space="preserve"> </w:t>
      </w:r>
      <w:ins w:id="166" w:author="Branlard, Emmanuel" w:date="2021-01-18T18:45:00Z">
        <w:r>
          <w:t>Remove:</w:t>
        </w:r>
        <w:r>
          <w:br/>
        </w:r>
      </w:ins>
      <w:r w:rsidR="00101B33">
        <w:t xml:space="preserve">description is composed of the pose (position and orientation) and properties of the bodies and the active forces acting on them. </w:t>
      </w:r>
      <w:ins w:id="167" w:author="Branlard, Emmanuel" w:date="2021-01-18T18:43:00Z">
        <w:r>
          <w:t xml:space="preserve"> </w:t>
        </w:r>
      </w:ins>
      <w:r w:rsidR="00101B33">
        <w:t xml:space="preserve">By writing the pose in terms of so-called generalized coordinates, the desired degrees of freedom (DOF) are </w:t>
      </w:r>
      <w:proofErr w:type="gramStart"/>
      <w:r w:rsidR="00101B33">
        <w:t>introduce</w:t>
      </w:r>
      <w:proofErr w:type="gramEnd"/>
      <w:del w:id="168" w:author="Branlard, Emmanuel" w:date="2021-01-18T18:37:00Z">
        <w:r w:rsidR="00101B33" w:rsidDel="00D94594">
          <w:delText>s</w:delText>
        </w:r>
      </w:del>
      <w:ins w:id="169" w:author="Branlard, Emmanuel" w:date="2021-01-18T18:37:00Z">
        <w:r w:rsidR="00D94594">
          <w:t>d</w:t>
        </w:r>
      </w:ins>
      <w:r w:rsidR="00101B33">
        <w:t xml:space="preserve"> (Branlard, 2019).</w:t>
      </w:r>
      <w:ins w:id="170" w:author="Branlard, Emmanuel" w:date="2021-01-18T18:43:00Z">
        <w:r>
          <w:t>]</w:t>
        </w:r>
      </w:ins>
    </w:p>
    <w:p w14:paraId="17FA1CBC" w14:textId="268C1E98" w:rsidR="002F7706" w:rsidRDefault="00101B33" w:rsidP="00101B33">
      <w:pPr>
        <w:pStyle w:val="NormalWeb"/>
        <w:spacing w:after="0"/>
        <w:rPr>
          <w:ins w:id="171" w:author="Branlard, Emmanuel" w:date="2021-01-18T18:45:00Z"/>
        </w:rPr>
      </w:pPr>
      <w:del w:id="172" w:author="Branlard, Emmanuel" w:date="2021-01-18T18:43:00Z">
        <w:r w:rsidDel="002F7706">
          <w:delText xml:space="preserve"> </w:delText>
        </w:r>
      </w:del>
      <w:r>
        <w:t>This makes it very easy to quickly vary the level of detail</w:t>
      </w:r>
      <w:del w:id="173" w:author="Branlard, Emmanuel" w:date="2021-01-18T18:44:00Z">
        <w:r w:rsidDel="002F7706">
          <w:delText>,</w:delText>
        </w:r>
      </w:del>
      <w:ins w:id="174" w:author="Branlard, Emmanuel" w:date="2021-01-18T18:45:00Z">
        <w:r w:rsidR="002F7706">
          <w:t xml:space="preserve">, </w:t>
        </w:r>
      </w:ins>
      <w:del w:id="175" w:author="Branlard, Emmanuel" w:date="2021-01-18T18:44:00Z">
        <w:r w:rsidDel="002F7706">
          <w:delText xml:space="preserve"> </w:delText>
        </w:r>
      </w:del>
      <w:proofErr w:type="gramStart"/>
      <w:r>
        <w:t>e.g.</w:t>
      </w:r>
      <w:proofErr w:type="gramEnd"/>
      <w:r>
        <w:t xml:space="preserve"> </w:t>
      </w:r>
      <w:ins w:id="176" w:author="Branlard, Emmanuel" w:date="2021-01-18T18:45:00Z">
        <w:r w:rsidR="002F7706">
          <w:t xml:space="preserve">choosing </w:t>
        </w:r>
      </w:ins>
      <w:del w:id="177" w:author="Branlard, Emmanuel" w:date="2021-01-18T18:44:00Z">
        <w:r w:rsidDel="002F7706">
          <w:delText xml:space="preserve">to specify a model with </w:delText>
        </w:r>
      </w:del>
      <w:r>
        <w:t>stiff or flexible blades</w:t>
      </w:r>
      <w:ins w:id="178" w:author="Branlard, Emmanuel" w:date="2021-01-18T18:44:00Z">
        <w:r w:rsidR="002F7706">
          <w:t xml:space="preserve">, </w:t>
        </w:r>
      </w:ins>
      <w:ins w:id="179" w:author="Branlard, Emmanuel" w:date="2021-01-18T18:46:00Z">
        <w:r w:rsidR="002F7706">
          <w:t xml:space="preserve">or the </w:t>
        </w:r>
      </w:ins>
      <w:ins w:id="180" w:author="Branlard, Emmanuel" w:date="2021-01-18T18:44:00Z">
        <w:r w:rsidR="002F7706">
          <w:t xml:space="preserve">number of flap and edge </w:t>
        </w:r>
      </w:ins>
      <w:del w:id="181" w:author="Branlard, Emmanuel" w:date="2021-01-18T18:44:00Z">
        <w:r w:rsidDel="002F7706">
          <w:delText xml:space="preserve"> (any combination of flap and edge and number of </w:delText>
        </w:r>
      </w:del>
      <w:r>
        <w:t>modes</w:t>
      </w:r>
      <w:del w:id="182" w:author="Branlard, Emmanuel" w:date="2021-01-18T18:45:00Z">
        <w:r w:rsidDel="002F7706">
          <w:delText>)</w:delText>
        </w:r>
      </w:del>
      <w:ins w:id="183" w:author="Branlard, Emmanuel" w:date="2021-01-18T18:45:00Z">
        <w:r w:rsidR="002F7706">
          <w:t>.</w:t>
        </w:r>
      </w:ins>
      <w:r>
        <w:t xml:space="preserve"> </w:t>
      </w:r>
    </w:p>
    <w:p w14:paraId="58A2E109" w14:textId="642DB69F" w:rsidR="002F7706" w:rsidRDefault="002F7706" w:rsidP="00101B33">
      <w:pPr>
        <w:pStyle w:val="NormalWeb"/>
        <w:spacing w:after="0"/>
      </w:pPr>
      <w:ins w:id="184" w:author="Branlard, Emmanuel" w:date="2021-01-18T18:45:00Z">
        <w:r>
          <w:t>[Remove:</w:t>
        </w:r>
        <w:r>
          <w:br/>
        </w:r>
      </w:ins>
      <w:r w:rsidR="00101B33">
        <w:t xml:space="preserve">or </w:t>
      </w:r>
      <w:del w:id="185" w:author="Branlard, Emmanuel" w:date="2021-01-18T18:44:00Z">
        <w:r w:rsidR="00101B33" w:rsidDel="002F7706">
          <w:delText xml:space="preserve">even to assign </w:delText>
        </w:r>
      </w:del>
      <w:r w:rsidR="00101B33">
        <w:t>the same coordinate to all three blades and thereby yield a model with collective-only blade motion. Composing a model from its bodies and their DOFs makes it possible to tailor the level of detail in a modular fashion (Shabana, 2013).</w:t>
      </w:r>
      <w:ins w:id="186" w:author="Branlard, Emmanuel" w:date="2021-01-18T18:46:00Z">
        <w:r>
          <w:br/>
          <w:t>]</w:t>
        </w:r>
      </w:ins>
    </w:p>
    <w:p w14:paraId="2DE6599E" w14:textId="77777777" w:rsidR="00603205" w:rsidRDefault="00603205" w:rsidP="00603205">
      <w:pPr>
        <w:pStyle w:val="NormalWeb"/>
        <w:spacing w:after="0"/>
        <w:rPr>
          <w:moveTo w:id="187" w:author="Branlard, Emmanuel" w:date="2021-01-18T18:52:00Z"/>
        </w:rPr>
      </w:pPr>
      <w:moveToRangeStart w:id="188" w:author="Branlard, Emmanuel" w:date="2021-01-18T18:52:00Z" w:name="move61888379"/>
      <w:moveTo w:id="189" w:author="Branlard, Emmanuel" w:date="2021-01-18T18:52:00Z">
        <w:r>
          <w:t xml:space="preserve">Our framework is currently developed in two variations: </w:t>
        </w:r>
        <w:r>
          <w:fldChar w:fldCharType="begin"/>
        </w:r>
        <w:r>
          <w:instrText xml:space="preserve"> HYPERLINK "https://github.com/jgeisler0303/CADynTurb" </w:instrText>
        </w:r>
        <w:r>
          <w:fldChar w:fldCharType="separate"/>
        </w:r>
        <w:r>
          <w:rPr>
            <w:rStyle w:val="Hyperlink"/>
          </w:rPr>
          <w:t>https://github.com/jgeisler0303/CADynTurb</w:t>
        </w:r>
        <w:r>
          <w:fldChar w:fldCharType="end"/>
        </w:r>
        <w:r>
          <w:t xml:space="preserve"> (based on Maxima and MATLAB) and </w:t>
        </w:r>
        <w:r>
          <w:fldChar w:fldCharType="begin"/>
        </w:r>
        <w:r>
          <w:instrText xml:space="preserve"> HYPERLINK "https://github.com/ebranlard/welib" </w:instrText>
        </w:r>
        <w:r>
          <w:fldChar w:fldCharType="separate"/>
        </w:r>
        <w:r>
          <w:rPr>
            <w:rStyle w:val="Hyperlink"/>
          </w:rPr>
          <w:t>https://github.com/ebranlard/welib</w:t>
        </w:r>
        <w:r>
          <w:fldChar w:fldCharType="end"/>
        </w:r>
        <w:r>
          <w:t xml:space="preserve"> (based on python and MATLAB).</w:t>
        </w:r>
      </w:moveTo>
    </w:p>
    <w:moveToRangeEnd w:id="188"/>
    <w:p w14:paraId="76F654F4" w14:textId="101E55BD" w:rsidR="002F7706" w:rsidRDefault="002F7706" w:rsidP="00101B33">
      <w:pPr>
        <w:pStyle w:val="NormalWeb"/>
        <w:spacing w:after="0"/>
        <w:rPr>
          <w:ins w:id="190" w:author="Branlard, Emmanuel" w:date="2021-01-18T18:49:00Z"/>
        </w:rPr>
      </w:pPr>
      <w:ins w:id="191" w:author="Branlard, Emmanuel" w:date="2021-01-18T18:46:00Z">
        <w:r>
          <w:t xml:space="preserve">In the presentation, we will </w:t>
        </w:r>
      </w:ins>
      <w:ins w:id="192" w:author="Branlard, Emmanuel" w:date="2021-01-18T18:47:00Z">
        <w:r>
          <w:t>describe</w:t>
        </w:r>
      </w:ins>
      <w:ins w:id="193" w:author="Branlard, Emmanuel" w:date="2021-01-18T18:46:00Z">
        <w:r>
          <w:t xml:space="preserve"> the method used in our framework</w:t>
        </w:r>
      </w:ins>
      <w:ins w:id="194" w:author="Branlard, Emmanuel" w:date="2021-01-18T18:47:00Z">
        <w:r>
          <w:t>, and illustrate how the equations of motion are generated.</w:t>
        </w:r>
      </w:ins>
      <w:ins w:id="195" w:author="Branlard, Emmanuel" w:date="2021-01-18T18:50:00Z">
        <w:r w:rsidR="00603205">
          <w:t xml:space="preserve"> </w:t>
        </w:r>
      </w:ins>
      <w:ins w:id="196" w:author="Branlard, Emmanuel" w:date="2021-01-18T18:52:00Z">
        <w:r w:rsidR="00603205">
          <w:t>We will compare our results with O</w:t>
        </w:r>
      </w:ins>
      <w:ins w:id="197" w:author="Branlard, Emmanuel" w:date="2021-01-18T18:51:00Z">
        <w:r w:rsidR="00603205">
          <w:t>penFAST simulations for different models</w:t>
        </w:r>
      </w:ins>
      <w:ins w:id="198" w:author="Branlard, Emmanuel" w:date="2021-01-18T18:52:00Z">
        <w:r w:rsidR="00603205">
          <w:t>, we</w:t>
        </w:r>
      </w:ins>
      <w:ins w:id="199" w:author="Branlard, Emmanuel" w:date="2021-01-18T18:50:00Z">
        <w:r w:rsidR="00603205">
          <w:t xml:space="preserve"> wil</w:t>
        </w:r>
      </w:ins>
      <w:ins w:id="200" w:author="Branlard, Emmanuel" w:date="2021-01-18T18:51:00Z">
        <w:r w:rsidR="00603205">
          <w:t>l present how we currently use this framework</w:t>
        </w:r>
      </w:ins>
      <w:ins w:id="201" w:author="Branlard, Emmanuel" w:date="2021-01-18T18:53:00Z">
        <w:r w:rsidR="00603205">
          <w:t>, and how it can be applied to</w:t>
        </w:r>
      </w:ins>
      <w:ins w:id="202" w:author="Branlard, Emmanuel" w:date="2021-01-18T18:51:00Z">
        <w:r w:rsidR="00603205">
          <w:t xml:space="preserve"> various research projects. </w:t>
        </w:r>
      </w:ins>
    </w:p>
    <w:p w14:paraId="18D66D29" w14:textId="57D08E77" w:rsidR="00101B33" w:rsidRDefault="00101B33" w:rsidP="00101B33">
      <w:pPr>
        <w:pStyle w:val="NormalWeb"/>
        <w:spacing w:after="0"/>
      </w:pPr>
      <w:commentRangeStart w:id="203"/>
      <w:r>
        <w:t xml:space="preserve">Figure </w:t>
      </w:r>
      <w:commentRangeEnd w:id="203"/>
      <w:r w:rsidR="00603205">
        <w:rPr>
          <w:rStyle w:val="CommentReference"/>
        </w:rPr>
        <w:commentReference w:id="203"/>
      </w:r>
      <w:r>
        <w:t xml:space="preserve">1 shows a graphical representation of the defining components of an example model and the </w:t>
      </w:r>
      <w:del w:id="204" w:author="Branlard, Emmanuel" w:date="2021-01-18T18:19:00Z">
        <w:r w:rsidDel="001271D5">
          <w:delText xml:space="preserve">EOM </w:delText>
        </w:r>
      </w:del>
      <w:ins w:id="205" w:author="Branlard, Emmanuel" w:date="2021-01-18T18:19:00Z">
        <w:r w:rsidR="001271D5">
          <w:t xml:space="preserve">equations of motion </w:t>
        </w:r>
      </w:ins>
      <w:r>
        <w:t>generated therefrom.</w:t>
      </w:r>
      <w:ins w:id="206" w:author="Branlard, Emmanuel" w:date="2021-01-18T18:48:00Z">
        <w:r w:rsidR="002F7706">
          <w:t xml:space="preserve"> </w:t>
        </w:r>
      </w:ins>
    </w:p>
    <w:p w14:paraId="75267E54" w14:textId="51BDF8CA" w:rsidR="00101B33" w:rsidRDefault="00101B33" w:rsidP="00101B33">
      <w:pPr>
        <w:pStyle w:val="NormalWeb"/>
        <w:spacing w:after="0"/>
      </w:pPr>
      <w:r>
        <w:t>Figure 2 shows a comparison between the example model and OpenFAST (</w:t>
      </w:r>
      <w:proofErr w:type="spellStart"/>
      <w:r>
        <w:t>El</w:t>
      </w:r>
      <w:del w:id="207" w:author="Branlard, Emmanuel" w:date="2021-01-18T18:48:00Z">
        <w:r w:rsidDel="002F7706">
          <w:delText>s</w:delText>
        </w:r>
      </w:del>
      <w:r>
        <w:t>a</w:t>
      </w:r>
      <w:ins w:id="208" w:author="Branlard, Emmanuel" w:date="2021-01-18T18:48:00Z">
        <w:r w:rsidR="002F7706">
          <w:t>s</w:t>
        </w:r>
      </w:ins>
      <w:r>
        <w:t>toDyn</w:t>
      </w:r>
      <w:proofErr w:type="spellEnd"/>
      <w:r>
        <w:t xml:space="preserve">) with all features enabled, both using 5MW NREL onshore turbine parameters and the standard NREL controller DLL. </w:t>
      </w:r>
      <w:commentRangeStart w:id="209"/>
      <w:r>
        <w:t>The generated model features a novel rotor effective aerodynamics model with damping.</w:t>
      </w:r>
      <w:commentRangeEnd w:id="209"/>
      <w:r w:rsidR="00603205">
        <w:rPr>
          <w:rStyle w:val="CommentReference"/>
        </w:rPr>
        <w:commentReference w:id="209"/>
      </w:r>
    </w:p>
    <w:p w14:paraId="60C964CF" w14:textId="509F3662" w:rsidR="00101B33" w:rsidDel="00603205" w:rsidRDefault="00101B33" w:rsidP="00101B33">
      <w:pPr>
        <w:pStyle w:val="NormalWeb"/>
        <w:spacing w:after="0"/>
        <w:rPr>
          <w:moveFrom w:id="210" w:author="Branlard, Emmanuel" w:date="2021-01-18T18:52:00Z"/>
        </w:rPr>
      </w:pPr>
      <w:moveFromRangeStart w:id="211" w:author="Branlard, Emmanuel" w:date="2021-01-18T18:52:00Z" w:name="move61888379"/>
      <w:moveFrom w:id="212" w:author="Branlard, Emmanuel" w:date="2021-01-18T18:52:00Z">
        <w:r w:rsidDel="00603205">
          <w:t xml:space="preserve">Our framework is currently developed in two variations: </w:t>
        </w:r>
        <w:r w:rsidDel="00603205">
          <w:fldChar w:fldCharType="begin"/>
        </w:r>
        <w:r w:rsidDel="00603205">
          <w:instrText xml:space="preserve"> HYPERLINK "https://github.com/jgeisler0303/CADynTurb" </w:instrText>
        </w:r>
        <w:r w:rsidDel="00603205">
          <w:fldChar w:fldCharType="separate"/>
        </w:r>
        <w:r w:rsidDel="00603205">
          <w:rPr>
            <w:rStyle w:val="Hyperlink"/>
          </w:rPr>
          <w:t>https://github.com/jgeisler0303/CADynTurb</w:t>
        </w:r>
        <w:r w:rsidDel="00603205">
          <w:fldChar w:fldCharType="end"/>
        </w:r>
        <w:r w:rsidDel="00603205">
          <w:t xml:space="preserve"> (based on Maxima and MATLAB) and </w:t>
        </w:r>
        <w:r w:rsidDel="00603205">
          <w:fldChar w:fldCharType="begin"/>
        </w:r>
        <w:r w:rsidDel="00603205">
          <w:instrText xml:space="preserve"> HYPERLINK "https://github.com/ebranlard/welib" </w:instrText>
        </w:r>
        <w:r w:rsidDel="00603205">
          <w:fldChar w:fldCharType="separate"/>
        </w:r>
        <w:r w:rsidDel="00603205">
          <w:rPr>
            <w:rStyle w:val="Hyperlink"/>
          </w:rPr>
          <w:t>https://github.com/ebranlard/welib</w:t>
        </w:r>
        <w:r w:rsidDel="00603205">
          <w:fldChar w:fldCharType="end"/>
        </w:r>
        <w:r w:rsidDel="00603205">
          <w:t xml:space="preserve"> (based on python and MATLAB).</w:t>
        </w:r>
      </w:moveFrom>
    </w:p>
    <w:moveFromRangeEnd w:id="211"/>
    <w:p w14:paraId="292D42A0" w14:textId="77777777" w:rsidR="00C2329B" w:rsidRDefault="008279F9"/>
    <w:sectPr w:rsidR="00C2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4" w:author="Branlard, Emmanuel" w:date="2021-01-18T18:58:00Z" w:initials="BE">
    <w:p w14:paraId="2025A54A" w14:textId="59743D28" w:rsidR="00A11BD5" w:rsidRDefault="00A11BD5">
      <w:pPr>
        <w:pStyle w:val="CommentText"/>
      </w:pPr>
      <w:r>
        <w:rPr>
          <w:rStyle w:val="CommentReference"/>
        </w:rPr>
        <w:annotationRef/>
      </w:r>
      <w:r>
        <w:t xml:space="preserve">Maybe leave out? </w:t>
      </w:r>
    </w:p>
  </w:comment>
  <w:comment w:id="60" w:author="Branlard, Emmanuel" w:date="2021-01-18T18:03:00Z" w:initials="BE">
    <w:p w14:paraId="1D1694C2" w14:textId="69F86BCA" w:rsidR="002B406F" w:rsidRDefault="002B406F">
      <w:pPr>
        <w:pStyle w:val="CommentText"/>
      </w:pPr>
      <w:r>
        <w:rPr>
          <w:rStyle w:val="CommentReference"/>
        </w:rPr>
        <w:annotationRef/>
      </w:r>
      <w:r>
        <w:t xml:space="preserve">I’d skip that </w:t>
      </w:r>
      <w:proofErr w:type="gramStart"/>
      <w:r>
        <w:t>maybe?</w:t>
      </w:r>
      <w:proofErr w:type="gramEnd"/>
      <w:r>
        <w:t xml:space="preserve"> Some people might be offended if we claim that their tools are far from the underlying physics.</w:t>
      </w:r>
    </w:p>
  </w:comment>
  <w:comment w:id="66" w:author="Branlard, Emmanuel" w:date="2021-01-18T18:04:00Z" w:initials="BE">
    <w:p w14:paraId="107E0CFE" w14:textId="0FB0994D" w:rsidR="002B406F" w:rsidRDefault="002B406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wonder if this can be reformulated or removed.</w:t>
      </w:r>
    </w:p>
  </w:comment>
  <w:comment w:id="94" w:author="Branlard, Emmanuel" w:date="2021-01-18T18:21:00Z" w:initials="BE">
    <w:p w14:paraId="35C8062F" w14:textId="637A781B" w:rsidR="00F155A1" w:rsidRDefault="00F155A1">
      <w:pPr>
        <w:pStyle w:val="CommentText"/>
      </w:pPr>
      <w:r>
        <w:rPr>
          <w:rStyle w:val="CommentReference"/>
        </w:rPr>
        <w:annotationRef/>
      </w:r>
      <w:r>
        <w:t xml:space="preserve">This might be obscure; I would remove </w:t>
      </w:r>
      <w:proofErr w:type="gramStart"/>
      <w:r>
        <w:t>that, or</w:t>
      </w:r>
      <w:proofErr w:type="gramEnd"/>
      <w:r>
        <w:t xml:space="preserve"> make it more appealing. </w:t>
      </w:r>
    </w:p>
  </w:comment>
  <w:comment w:id="203" w:author="Branlard, Emmanuel" w:date="2021-01-18T18:54:00Z" w:initials="BE">
    <w:p w14:paraId="51D3B61A" w14:textId="08E5A376" w:rsidR="00603205" w:rsidRDefault="00603205">
      <w:pPr>
        <w:pStyle w:val="CommentText"/>
      </w:pPr>
      <w:r>
        <w:rPr>
          <w:rStyle w:val="CommentReference"/>
        </w:rPr>
        <w:annotationRef/>
      </w:r>
      <w:r>
        <w:t xml:space="preserve">Potentially, we can merge the reference to figure 1 and figure 2 in the paragraph above. </w:t>
      </w:r>
    </w:p>
  </w:comment>
  <w:comment w:id="209" w:author="Branlard, Emmanuel" w:date="2021-01-18T18:53:00Z" w:initials="BE">
    <w:p w14:paraId="76CBF79E" w14:textId="2FF1298C" w:rsidR="00603205" w:rsidRDefault="00603205">
      <w:pPr>
        <w:pStyle w:val="CommentText"/>
      </w:pPr>
      <w:r>
        <w:rPr>
          <w:rStyle w:val="CommentReference"/>
        </w:rPr>
        <w:annotationRef/>
      </w:r>
      <w:r>
        <w:t xml:space="preserve">Potentially leave out if we end up not discussing it. Or maybe we should mention that in the paragraph above about the presentation.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25A54A" w15:done="0"/>
  <w15:commentEx w15:paraId="1D1694C2" w15:done="0"/>
  <w15:commentEx w15:paraId="107E0CFE" w15:done="0"/>
  <w15:commentEx w15:paraId="35C8062F" w15:done="0"/>
  <w15:commentEx w15:paraId="51D3B61A" w15:done="0"/>
  <w15:commentEx w15:paraId="76CBF7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058E2" w16cex:dateUtc="2021-01-19T01:58:00Z"/>
  <w16cex:commentExtensible w16cex:durableId="23B04C09" w16cex:dateUtc="2021-01-19T01:03:00Z"/>
  <w16cex:commentExtensible w16cex:durableId="23B04C47" w16cex:dateUtc="2021-01-19T01:04:00Z"/>
  <w16cex:commentExtensible w16cex:durableId="23B05013" w16cex:dateUtc="2021-01-19T01:21:00Z"/>
  <w16cex:commentExtensible w16cex:durableId="23B057D5" w16cex:dateUtc="2021-01-19T01:54:00Z"/>
  <w16cex:commentExtensible w16cex:durableId="23B057B4" w16cex:dateUtc="2021-01-19T0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25A54A" w16cid:durableId="23B058E2"/>
  <w16cid:commentId w16cid:paraId="1D1694C2" w16cid:durableId="23B04C09"/>
  <w16cid:commentId w16cid:paraId="107E0CFE" w16cid:durableId="23B04C47"/>
  <w16cid:commentId w16cid:paraId="35C8062F" w16cid:durableId="23B05013"/>
  <w16cid:commentId w16cid:paraId="51D3B61A" w16cid:durableId="23B057D5"/>
  <w16cid:commentId w16cid:paraId="76CBF79E" w16cid:durableId="23B057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20738"/>
    <w:multiLevelType w:val="multilevel"/>
    <w:tmpl w:val="48D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anlard, Emmanuel">
    <w15:presenceInfo w15:providerId="AD" w15:userId="S::ebranlar@nrel.gov::901becdd-44eb-44a8-bdfa-db68ea6cae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33"/>
    <w:rsid w:val="00101B33"/>
    <w:rsid w:val="001271D5"/>
    <w:rsid w:val="002B406F"/>
    <w:rsid w:val="002F7706"/>
    <w:rsid w:val="005244C5"/>
    <w:rsid w:val="00603205"/>
    <w:rsid w:val="006C07BA"/>
    <w:rsid w:val="008279F9"/>
    <w:rsid w:val="00854C1F"/>
    <w:rsid w:val="009F2797"/>
    <w:rsid w:val="00A11BD5"/>
    <w:rsid w:val="00B66F81"/>
    <w:rsid w:val="00D94594"/>
    <w:rsid w:val="00F1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F908"/>
  <w15:chartTrackingRefBased/>
  <w15:docId w15:val="{18F51C7C-4E42-49F5-AE7B-102D4971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B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1B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1B33"/>
    <w:pPr>
      <w:spacing w:before="100" w:beforeAutospacing="1" w:after="142" w:line="276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B40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0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06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0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06F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40E7E-1D23-4A5A-8BD6-F32D9AD8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Branlard, Emmanuel</dc:creator>
  <cp:keywords/>
  <dc:description/>
  <cp:lastModifiedBy>Branlard, Emmanuel</cp:lastModifiedBy>
  <cp:revision>4</cp:revision>
  <dcterms:created xsi:type="dcterms:W3CDTF">2021-01-19T00:49:00Z</dcterms:created>
  <dcterms:modified xsi:type="dcterms:W3CDTF">2021-01-19T02:01:00Z</dcterms:modified>
</cp:coreProperties>
</file>